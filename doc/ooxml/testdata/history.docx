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77F" w:rsidRPr="005C7763" w:rsidRDefault="00331F89" w:rsidP="00B5277F">
      <w:pPr>
        <w:jc w:val="center"/>
        <w:rPr>
          <w:rFonts w:ascii="Courier New" w:hAnsi="Courier New" w:cs="Courier New"/>
          <w:b/>
          <w:sz w:val="32"/>
          <w:u w:val="single"/>
        </w:rPr>
      </w:pPr>
      <w:r>
        <w:rPr>
          <w:rFonts w:ascii="Courier New" w:hAnsi="Courier New" w:cs="Courier New" w:hint="eastAsia"/>
          <w:b/>
          <w:sz w:val="32"/>
          <w:u w:val="single"/>
        </w:rPr>
        <w:t>History</w:t>
      </w:r>
    </w:p>
    <w:p w:rsidR="002447E6" w:rsidRPr="005C7763" w:rsidRDefault="002447E6" w:rsidP="00A23541">
      <w:pPr>
        <w:jc w:val="center"/>
        <w:rPr>
          <w:rFonts w:ascii="Courier New" w:hAnsi="Courier New" w:cs="Courier New"/>
          <w:b/>
          <w:sz w:val="32"/>
          <w:u w:val="single"/>
        </w:rPr>
      </w:pPr>
    </w:p>
    <w:p w:rsidR="00983AB6" w:rsidRDefault="006172EE" w:rsidP="004250A4">
      <w:pPr>
        <w:widowControl/>
        <w:shd w:val="clear" w:color="auto" w:fill="FFFFFF"/>
        <w:spacing w:before="180" w:after="100" w:afterAutospacing="1" w:line="272" w:lineRule="atLeast"/>
        <w:jc w:val="left"/>
        <w:rPr>
          <w:ins w:id="0" w:author="ryouma" w:date="2013-02-28T15:33:00Z"/>
          <w:rFonts w:ascii="Segoe UI" w:eastAsia="ＭＳ Ｐゴシック" w:hAnsi="Segoe UI" w:cs="Segoe UI"/>
          <w:color w:val="3B3B3B"/>
          <w:kern w:val="0"/>
          <w:sz w:val="56"/>
          <w:szCs w:val="18"/>
        </w:rPr>
      </w:pPr>
      <w:ins w:id="1" w:author="ryouma" w:date="2013-02-28T15:33:00Z">
        <w:r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t>Is t</w:t>
        </w:r>
      </w:ins>
      <w:del w:id="2" w:author="ryouma" w:date="2013-02-28T15:33:00Z">
        <w:r w:rsidR="00983AB6" w:rsidDel="006172EE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>T</w:delText>
        </w:r>
      </w:del>
      <w:r w:rsidR="00983AB6">
        <w:rPr>
          <w:rFonts w:ascii="Segoe UI" w:eastAsia="ＭＳ Ｐゴシック" w:hAnsi="Segoe UI" w:cs="Segoe UI" w:hint="eastAsia"/>
          <w:color w:val="3B3B3B"/>
          <w:kern w:val="0"/>
          <w:sz w:val="56"/>
          <w:szCs w:val="18"/>
        </w:rPr>
        <w:t xml:space="preserve">his </w:t>
      </w:r>
      <w:del w:id="3" w:author="ryouma" w:date="2013-02-28T15:33:00Z">
        <w:r w:rsidR="00983AB6" w:rsidDel="006172EE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 xml:space="preserve">is </w:delText>
        </w:r>
      </w:del>
      <w:del w:id="4" w:author="ryouma" w:date="2013-04-04T18:32:00Z">
        <w:r w:rsidR="00983AB6" w:rsidDel="009E173B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>a</w:delText>
        </w:r>
      </w:del>
      <w:del w:id="5" w:author="ryouma" w:date="2013-04-04T18:34:00Z">
        <w:r w:rsidR="00983AB6" w:rsidDel="007445A8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 xml:space="preserve"> </w:delText>
        </w:r>
      </w:del>
      <w:ins w:id="6" w:author="ryouma" w:date="2013-04-04T18:32:00Z">
        <w:r w:rsidR="009E173B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t>my</w:t>
        </w:r>
      </w:ins>
      <w:del w:id="7" w:author="ryouma" w:date="2013-02-28T15:33:00Z">
        <w:r w:rsidR="00983AB6" w:rsidDel="006172EE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 xml:space="preserve">test </w:delText>
        </w:r>
      </w:del>
      <w:del w:id="8" w:author="ryouma" w:date="2013-04-04T18:31:00Z">
        <w:r w:rsidR="00983AB6" w:rsidDel="009E173B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>for</w:delText>
        </w:r>
      </w:del>
      <w:r w:rsidR="00983AB6">
        <w:rPr>
          <w:rFonts w:ascii="Segoe UI" w:eastAsia="ＭＳ Ｐゴシック" w:hAnsi="Segoe UI" w:cs="Segoe UI" w:hint="eastAsia"/>
          <w:color w:val="3B3B3B"/>
          <w:kern w:val="0"/>
          <w:sz w:val="56"/>
          <w:szCs w:val="18"/>
        </w:rPr>
        <w:t xml:space="preserve"> bookmark</w:t>
      </w:r>
      <w:del w:id="9" w:author="ryouma" w:date="2013-02-28T15:33:00Z">
        <w:r w:rsidR="00983AB6" w:rsidDel="006172EE"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delText>.</w:delText>
        </w:r>
      </w:del>
      <w:ins w:id="10" w:author="ryouma" w:date="2013-02-28T15:33:00Z">
        <w:r>
          <w:rPr>
            <w:rFonts w:ascii="Segoe UI" w:eastAsia="ＭＳ Ｐゴシック" w:hAnsi="Segoe UI" w:cs="Segoe UI" w:hint="eastAsia"/>
            <w:color w:val="3B3B3B"/>
            <w:kern w:val="0"/>
            <w:sz w:val="56"/>
            <w:szCs w:val="18"/>
          </w:rPr>
          <w:t>?</w:t>
        </w:r>
        <w:bookmarkStart w:id="11" w:name="_GoBack"/>
        <w:bookmarkEnd w:id="11"/>
      </w:ins>
    </w:p>
    <w:p w:rsidR="006172EE" w:rsidRPr="009E173B" w:rsidRDefault="006172EE" w:rsidP="004250A4">
      <w:pPr>
        <w:widowControl/>
        <w:shd w:val="clear" w:color="auto" w:fill="FFFFFF"/>
        <w:spacing w:before="180" w:after="100" w:afterAutospacing="1" w:line="272" w:lineRule="atLeast"/>
        <w:jc w:val="left"/>
        <w:rPr>
          <w:rFonts w:ascii="Segoe UI" w:eastAsia="ＭＳ Ｐゴシック" w:hAnsi="Segoe UI" w:cs="Segoe UI"/>
          <w:color w:val="3B3B3B"/>
          <w:kern w:val="0"/>
          <w:sz w:val="56"/>
          <w:szCs w:val="18"/>
        </w:rPr>
      </w:pPr>
    </w:p>
    <w:sectPr w:rsidR="006172EE" w:rsidRPr="009E17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0A" w:rsidRDefault="00A44A0A" w:rsidP="00A23541">
      <w:r>
        <w:separator/>
      </w:r>
    </w:p>
  </w:endnote>
  <w:endnote w:type="continuationSeparator" w:id="0">
    <w:p w:rsidR="00A44A0A" w:rsidRDefault="00A44A0A" w:rsidP="00A23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0A" w:rsidRDefault="00A44A0A" w:rsidP="00A23541">
      <w:r>
        <w:separator/>
      </w:r>
    </w:p>
  </w:footnote>
  <w:footnote w:type="continuationSeparator" w:id="0">
    <w:p w:rsidR="00A44A0A" w:rsidRDefault="00A44A0A" w:rsidP="00A235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F412A"/>
    <w:multiLevelType w:val="multilevel"/>
    <w:tmpl w:val="6A0E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1076937"/>
    <w:multiLevelType w:val="hybridMultilevel"/>
    <w:tmpl w:val="CD7EF4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9A"/>
    <w:rsid w:val="000143DC"/>
    <w:rsid w:val="000260A6"/>
    <w:rsid w:val="00041A54"/>
    <w:rsid w:val="000668B8"/>
    <w:rsid w:val="000F2DF8"/>
    <w:rsid w:val="00122651"/>
    <w:rsid w:val="00217A7B"/>
    <w:rsid w:val="002447E6"/>
    <w:rsid w:val="0025659D"/>
    <w:rsid w:val="00312A8E"/>
    <w:rsid w:val="00314137"/>
    <w:rsid w:val="00331F89"/>
    <w:rsid w:val="003408CD"/>
    <w:rsid w:val="003E4E00"/>
    <w:rsid w:val="00401277"/>
    <w:rsid w:val="004250A4"/>
    <w:rsid w:val="005C7763"/>
    <w:rsid w:val="00611370"/>
    <w:rsid w:val="006172EE"/>
    <w:rsid w:val="006238F4"/>
    <w:rsid w:val="007445A8"/>
    <w:rsid w:val="00766468"/>
    <w:rsid w:val="00801C77"/>
    <w:rsid w:val="0085016A"/>
    <w:rsid w:val="00857C2A"/>
    <w:rsid w:val="008C5E2A"/>
    <w:rsid w:val="008D00B5"/>
    <w:rsid w:val="008F50B1"/>
    <w:rsid w:val="00981254"/>
    <w:rsid w:val="00983AB6"/>
    <w:rsid w:val="009B1095"/>
    <w:rsid w:val="009E173B"/>
    <w:rsid w:val="00A23541"/>
    <w:rsid w:val="00A44A0A"/>
    <w:rsid w:val="00AB4A27"/>
    <w:rsid w:val="00AC0C2E"/>
    <w:rsid w:val="00B5277F"/>
    <w:rsid w:val="00B86F64"/>
    <w:rsid w:val="00C471D1"/>
    <w:rsid w:val="00DD43E5"/>
    <w:rsid w:val="00E84A9A"/>
    <w:rsid w:val="00E9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A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9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23541"/>
  </w:style>
  <w:style w:type="paragraph" w:styleId="a6">
    <w:name w:val="footer"/>
    <w:basedOn w:val="a"/>
    <w:link w:val="a7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23541"/>
  </w:style>
  <w:style w:type="paragraph" w:styleId="Web">
    <w:name w:val="Normal (Web)"/>
    <w:basedOn w:val="a"/>
    <w:uiPriority w:val="99"/>
    <w:semiHidden/>
    <w:unhideWhenUsed/>
    <w:rsid w:val="004250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50A4"/>
  </w:style>
  <w:style w:type="character" w:styleId="a8">
    <w:name w:val="Hyperlink"/>
    <w:basedOn w:val="a0"/>
    <w:uiPriority w:val="99"/>
    <w:unhideWhenUsed/>
    <w:rsid w:val="004250A4"/>
    <w:rPr>
      <w:color w:val="0000FF"/>
      <w:u w:val="single"/>
    </w:rPr>
  </w:style>
  <w:style w:type="character" w:styleId="a9">
    <w:name w:val="Emphasis"/>
    <w:basedOn w:val="a0"/>
    <w:uiPriority w:val="20"/>
    <w:qFormat/>
    <w:rsid w:val="004250A4"/>
    <w:rPr>
      <w:i/>
      <w:iCs/>
    </w:rPr>
  </w:style>
  <w:style w:type="character" w:styleId="aa">
    <w:name w:val="Strong"/>
    <w:basedOn w:val="a0"/>
    <w:uiPriority w:val="22"/>
    <w:qFormat/>
    <w:rsid w:val="004250A4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6238F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38F4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6238F4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38F4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6238F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623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6238F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A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A9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23541"/>
  </w:style>
  <w:style w:type="paragraph" w:styleId="a6">
    <w:name w:val="footer"/>
    <w:basedOn w:val="a"/>
    <w:link w:val="a7"/>
    <w:uiPriority w:val="99"/>
    <w:unhideWhenUsed/>
    <w:rsid w:val="00A2354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23541"/>
  </w:style>
  <w:style w:type="paragraph" w:styleId="Web">
    <w:name w:val="Normal (Web)"/>
    <w:basedOn w:val="a"/>
    <w:uiPriority w:val="99"/>
    <w:semiHidden/>
    <w:unhideWhenUsed/>
    <w:rsid w:val="004250A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250A4"/>
  </w:style>
  <w:style w:type="character" w:styleId="a8">
    <w:name w:val="Hyperlink"/>
    <w:basedOn w:val="a0"/>
    <w:uiPriority w:val="99"/>
    <w:unhideWhenUsed/>
    <w:rsid w:val="004250A4"/>
    <w:rPr>
      <w:color w:val="0000FF"/>
      <w:u w:val="single"/>
    </w:rPr>
  </w:style>
  <w:style w:type="character" w:styleId="a9">
    <w:name w:val="Emphasis"/>
    <w:basedOn w:val="a0"/>
    <w:uiPriority w:val="20"/>
    <w:qFormat/>
    <w:rsid w:val="004250A4"/>
    <w:rPr>
      <w:i/>
      <w:iCs/>
    </w:rPr>
  </w:style>
  <w:style w:type="character" w:styleId="aa">
    <w:name w:val="Strong"/>
    <w:basedOn w:val="a0"/>
    <w:uiPriority w:val="22"/>
    <w:qFormat/>
    <w:rsid w:val="004250A4"/>
    <w:rPr>
      <w:b/>
      <w:bCs/>
    </w:rPr>
  </w:style>
  <w:style w:type="character" w:styleId="ab">
    <w:name w:val="annotation reference"/>
    <w:basedOn w:val="a0"/>
    <w:uiPriority w:val="99"/>
    <w:semiHidden/>
    <w:unhideWhenUsed/>
    <w:rsid w:val="006238F4"/>
    <w:rPr>
      <w:sz w:val="18"/>
      <w:szCs w:val="18"/>
    </w:rPr>
  </w:style>
  <w:style w:type="paragraph" w:styleId="ac">
    <w:name w:val="annotation text"/>
    <w:basedOn w:val="a"/>
    <w:link w:val="ad"/>
    <w:uiPriority w:val="99"/>
    <w:semiHidden/>
    <w:unhideWhenUsed/>
    <w:rsid w:val="006238F4"/>
    <w:pPr>
      <w:jc w:val="left"/>
    </w:pPr>
  </w:style>
  <w:style w:type="character" w:customStyle="1" w:styleId="ad">
    <w:name w:val="コメント文字列 (文字)"/>
    <w:basedOn w:val="a0"/>
    <w:link w:val="ac"/>
    <w:uiPriority w:val="99"/>
    <w:semiHidden/>
    <w:rsid w:val="006238F4"/>
  </w:style>
  <w:style w:type="paragraph" w:styleId="ae">
    <w:name w:val="annotation subject"/>
    <w:basedOn w:val="ac"/>
    <w:next w:val="ac"/>
    <w:link w:val="af"/>
    <w:uiPriority w:val="99"/>
    <w:semiHidden/>
    <w:unhideWhenUsed/>
    <w:rsid w:val="006238F4"/>
    <w:rPr>
      <w:b/>
      <w:bCs/>
    </w:rPr>
  </w:style>
  <w:style w:type="character" w:customStyle="1" w:styleId="af">
    <w:name w:val="コメント内容 (文字)"/>
    <w:basedOn w:val="ad"/>
    <w:link w:val="ae"/>
    <w:uiPriority w:val="99"/>
    <w:semiHidden/>
    <w:rsid w:val="006238F4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6238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吹き出し (文字)"/>
    <w:basedOn w:val="a0"/>
    <w:link w:val="af0"/>
    <w:uiPriority w:val="99"/>
    <w:semiHidden/>
    <w:rsid w:val="006238F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0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D35869-BD5F-44F5-A528-751B43001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This is a title.</vt:lpstr>
    </vt:vector>
  </TitlesOfParts>
  <Manager>This is administrator.;That is administrator.</Manager>
  <Company>This is a company name.</Company>
  <LinksUpToDate>false</LinksUpToDate>
  <CharactersWithSpaces>45</CharactersWithSpaces>
  <SharedDoc>false</SharedDoc>
  <HyperlinkBase>This is a hyperlink.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a title.</dc:title>
  <dc:subject>This is a subtitle.</dc:subject>
  <dc:creator>ryouma;ryouma2</dc:creator>
  <cp:keywords>This is a tag.</cp:keywords>
  <dc:description>This is a comment.
That is a comment.
</dc:description>
  <cp:lastModifiedBy>ryouma</cp:lastModifiedBy>
  <cp:revision>14</cp:revision>
  <dcterms:created xsi:type="dcterms:W3CDTF">2013-02-28T04:52:00Z</dcterms:created>
  <dcterms:modified xsi:type="dcterms:W3CDTF">2013-04-04T09:34:00Z</dcterms:modified>
  <cp:category>This is a category.</cp:category>
  <cp:contentStatus>This is a status.</cp:contentStatus>
</cp:coreProperties>
</file>